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de-DE"/>
        </w:rPr>
        <w:t>NP/PA Assignments                      Date: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Point:   _______(410)215-</w:t>
      </w:r>
      <w:bookmarkStart w:name="_Int_yl9HEJPw" w:id="0"/>
      <w:r>
        <w:rPr>
          <w:b w:val="1"/>
          <w:bCs w:val="1"/>
          <w:sz w:val="36"/>
          <w:szCs w:val="36"/>
          <w:rtl w:val="0"/>
          <w:lang w:val="de-DE"/>
        </w:rPr>
        <w:t>6418  Pager</w:t>
      </w:r>
      <w:bookmarkEnd w:id="0"/>
      <w:r>
        <w:rPr>
          <w:b w:val="1"/>
          <w:bCs w:val="1"/>
          <w:sz w:val="36"/>
          <w:szCs w:val="36"/>
          <w:rtl w:val="0"/>
          <w:lang w:val="en-US"/>
        </w:rPr>
        <w:t>/Time:_____________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Dr. Wang:  _________________Pager/Time:_____________                  __________________________Pager/Time:_____________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__________________________Pager/Time:_____________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__________________________Pager/Time:_____________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__________________________Pager/Time:_____________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9 PM/Late:_________________Pager/Time:_____________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del w:id="1" w:date="2025-06-17T19:12:07Z" w:author="Kim Luu"/>
          <w:b w:val="1"/>
          <w:bCs w:val="1"/>
          <w:sz w:val="36"/>
          <w:szCs w:val="36"/>
        </w:rPr>
      </w:pPr>
    </w:p>
    <w:p>
      <w:pPr>
        <w:pStyle w:val="Body"/>
        <w:rPr>
          <w:del w:id="2" w:date="2025-06-17T19:12:07Z" w:author="Kim Luu"/>
          <w:b w:val="1"/>
          <w:bCs w:val="1"/>
          <w:sz w:val="36"/>
          <w:szCs w:val="36"/>
        </w:rPr>
      </w:pPr>
      <w:del w:id="3" w:date="2025-06-17T19:12:07Z" w:author="Kim Luu">
        <w:r>
          <w:rPr>
            <w:b w:val="1"/>
            <w:bCs w:val="1"/>
            <w:sz w:val="36"/>
            <w:szCs w:val="36"/>
            <w:rtl w:val="0"/>
            <w:lang w:val="de-DE"/>
          </w:rPr>
          <w:delText>NP/PA Assignments                      Date:</w:delText>
        </w:r>
      </w:del>
    </w:p>
    <w:p>
      <w:pPr>
        <w:pStyle w:val="Body"/>
        <w:rPr>
          <w:del w:id="4" w:date="2025-06-17T19:12:07Z" w:author="Kim Luu"/>
          <w:b w:val="1"/>
          <w:bCs w:val="1"/>
          <w:sz w:val="36"/>
          <w:szCs w:val="36"/>
        </w:rPr>
      </w:pPr>
      <w:del w:id="5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Point:   _______(410)215-6418  Pager/Time:_____________</w:delText>
        </w:r>
      </w:del>
    </w:p>
    <w:p>
      <w:pPr>
        <w:pStyle w:val="Body"/>
        <w:rPr>
          <w:del w:id="6" w:date="2025-06-17T19:12:07Z" w:author="Kim Luu"/>
          <w:b w:val="1"/>
          <w:bCs w:val="1"/>
          <w:sz w:val="36"/>
          <w:szCs w:val="36"/>
        </w:rPr>
      </w:pPr>
      <w:del w:id="7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Dr. Wang:  _________________Pager/Time:_____________                  __________________________Pager/Time:_____________</w:delText>
        </w:r>
      </w:del>
    </w:p>
    <w:p>
      <w:pPr>
        <w:pStyle w:val="Body"/>
        <w:rPr>
          <w:del w:id="8" w:date="2025-06-17T19:12:07Z" w:author="Kim Luu"/>
          <w:b w:val="1"/>
          <w:bCs w:val="1"/>
          <w:sz w:val="36"/>
          <w:szCs w:val="36"/>
        </w:rPr>
      </w:pPr>
      <w:del w:id="9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__________________________Pager/Time:_____________</w:delText>
        </w:r>
      </w:del>
    </w:p>
    <w:p>
      <w:pPr>
        <w:pStyle w:val="Body"/>
        <w:rPr>
          <w:del w:id="10" w:date="2025-06-17T19:12:07Z" w:author="Kim Luu"/>
          <w:b w:val="1"/>
          <w:bCs w:val="1"/>
          <w:sz w:val="36"/>
          <w:szCs w:val="36"/>
        </w:rPr>
      </w:pPr>
      <w:del w:id="11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__________________________Pager/Time:_____________</w:delText>
        </w:r>
      </w:del>
    </w:p>
    <w:p>
      <w:pPr>
        <w:pStyle w:val="Body"/>
        <w:rPr>
          <w:del w:id="12" w:date="2025-06-17T19:12:07Z" w:author="Kim Luu"/>
          <w:b w:val="1"/>
          <w:bCs w:val="1"/>
          <w:sz w:val="36"/>
          <w:szCs w:val="36"/>
        </w:rPr>
      </w:pPr>
      <w:del w:id="13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__________________________Pager/Time:_____________</w:delText>
        </w:r>
      </w:del>
    </w:p>
    <w:p>
      <w:pPr>
        <w:pStyle w:val="Body"/>
        <w:rPr>
          <w:b w:val="1"/>
          <w:bCs w:val="1"/>
          <w:sz w:val="36"/>
          <w:szCs w:val="36"/>
        </w:rPr>
      </w:pPr>
      <w:del w:id="14" w:date="2025-06-17T19:12:07Z" w:author="Kim Luu">
        <w:r>
          <w:rPr>
            <w:b w:val="1"/>
            <w:bCs w:val="1"/>
            <w:sz w:val="36"/>
            <w:szCs w:val="36"/>
            <w:rtl w:val="0"/>
            <w:lang w:val="en-US"/>
          </w:rPr>
          <w:delText>9 PM/Late:_________________Pager/Time:_____________</w:delText>
        </w:r>
      </w:del>
    </w:p>
    <w:p>
      <w:pPr>
        <w:pStyle w:val="Body"/>
      </w:pPr>
      <w:r>
        <w:rPr>
          <w:b w:val="1"/>
          <w:bCs w:val="1"/>
          <w:sz w:val="36"/>
          <w:szCs w:val="3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