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36"/>
          <w:szCs w:val="36"/>
        </w:rPr>
      </w:pPr>
      <w:r>
        <w:t>NP/PA Assignments                      Date: 2025-06-24</w:t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/>
        </w:rPr>
        <w:t xml:space="preserve">Point: </w:t>
      </w:r>
      <w:r>
        <w:t>John Hermann NP</w:t>
      </w:r>
      <w:r>
        <w:rPr>
          <w:b/>
        </w:rPr>
        <w:t xml:space="preserve"> Pager/Time: </w:t>
      </w:r>
      <w:r>
        <w:t>6-9P</w:t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/>
        </w:rPr>
        <w:t xml:space="preserve">Dr. Wang: </w:t>
      </w:r>
      <w:r>
        <w:t>John Hermann NP</w:t>
      </w:r>
      <w:r>
        <w:rPr>
          <w:b/>
        </w:rPr>
        <w:t xml:space="preserve"> Pager/Time: </w:t>
      </w:r>
      <w:r>
        <w:t>6-9P</w:t>
      </w:r>
    </w:p>
    <w:p>
      <w:pPr>
        <w:pStyle w:val="Body"/>
        <w:rPr>
          <w:b w:val="1"/>
          <w:bCs w:val="1"/>
          <w:sz w:val="36"/>
          <w:szCs w:val="36"/>
        </w:rPr>
      </w:pPr>
      <w:r>
        <w:t>Chris Finley PA</w:t>
      </w:r>
      <w:r>
        <w:rPr>
          <w:b/>
        </w:rPr>
        <w:t xml:space="preserve"> Pager/Time: </w:t>
      </w:r>
      <w:r>
        <w:t>7-3 W</w:t>
      </w:r>
    </w:p>
    <w:p>
      <w:pPr>
        <w:pStyle w:val="Body"/>
        <w:rPr>
          <w:b w:val="1"/>
          <w:bCs w:val="1"/>
          <w:sz w:val="36"/>
          <w:szCs w:val="36"/>
        </w:rPr>
      </w:pPr>
      <w:r>
        <w:t>Nina Sonin NP</w:t>
      </w:r>
      <w:r>
        <w:rPr>
          <w:b/>
        </w:rPr>
        <w:t xml:space="preserve"> Pager/Time: </w:t>
      </w:r>
      <w:r>
        <w:t>6-6</w:t>
      </w:r>
    </w:p>
    <w:p>
      <w:pPr>
        <w:pStyle w:val="Body"/>
        <w:rPr>
          <w:b w:val="1"/>
          <w:bCs w:val="1"/>
          <w:sz w:val="36"/>
          <w:szCs w:val="36"/>
        </w:rPr>
      </w:pPr>
      <w:r>
        <w:t>Bunmi Oluwayinka NP</w:t>
      </w:r>
      <w:r>
        <w:rPr>
          <w:b/>
        </w:rPr>
        <w:t xml:space="preserve"> Pager/Time: </w:t>
      </w:r>
      <w:r>
        <w:t>7-3 (C)</w:t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/>
        </w:rPr>
        <w:t xml:space="preserve">9 PM/Late: </w:t>
      </w:r>
      <w:r>
        <w:t>John Hermann NP</w:t>
      </w:r>
      <w:r>
        <w:rPr>
          <w:b/>
        </w:rPr>
        <w:t xml:space="preserve"> Pager/Time: </w:t>
      </w:r>
      <w:r>
        <w:t>6-9P</w:t>
      </w:r>
    </w:p>
    <w:p>
      <w:pPr>
        <w:pStyle w:val="Body"/>
        <w:rPr>
          <w:b w:val="1"/>
          <w:bCs w:val="1"/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</w:p>
    <w:p>
      <w:pPr>
        <w:pStyle w:val="Body"/>
        <w:rPr>
          <w:del w:id="1" w:date="2025-06-17T19:12:07Z" w:author="Kim Luu"/>
          <w:b w:val="1"/>
          <w:bCs w:val="1"/>
          <w:sz w:val="36"/>
          <w:szCs w:val="36"/>
        </w:rPr>
      </w:pPr>
    </w:p>
    <w:p>
      <w:pPr>
        <w:pStyle w:val="Body"/>
        <w:rPr>
          <w:del w:id="2" w:date="2025-06-17T19:12:07Z" w:author="Kim Luu"/>
          <w:b w:val="1"/>
          <w:bCs w:val="1"/>
          <w:sz w:val="36"/>
          <w:szCs w:val="36"/>
        </w:rPr>
      </w:pPr>
      <w:del w:id="3" w:date="2025-06-17T19:12:07Z" w:author="Kim Luu">
        <w:r>
          <w:rPr>
            <w:b w:val="1"/>
            <w:bCs w:val="1"/>
            <w:sz w:val="36"/>
            <w:szCs w:val="36"/>
            <w:rtl w:val="0"/>
            <w:lang w:val="de-DE"/>
          </w:rPr>
          <w:delText>NP/PA Assignments                      Date:</w:delText>
        </w:r>
      </w:del>
    </w:p>
    <w:p>
      <w:pPr>
        <w:pStyle w:val="Body"/>
        <w:rPr>
          <w:del w:id="4" w:date="2025-06-17T19:12:07Z" w:author="Kim Luu"/>
          <w:b w:val="1"/>
          <w:bCs w:val="1"/>
          <w:sz w:val="36"/>
          <w:szCs w:val="36"/>
        </w:rPr>
      </w:pPr>
      <w:del w:id="5" w:date="2025-06-17T19:12:07Z" w:author="Kim Luu">
        <w:r>
          <w:rPr>
            <w:b w:val="1"/>
            <w:bCs w:val="1"/>
            <w:sz w:val="36"/>
            <w:szCs w:val="36"/>
            <w:rtl w:val="0"/>
            <w:lang w:val="en-US"/>
          </w:rPr>
          <w:delText>Point:   _______(410)215-6418  Pager/Time:_____________</w:delText>
        </w:r>
      </w:del>
    </w:p>
    <w:p>
      <w:pPr>
        <w:pStyle w:val="Body"/>
        <w:rPr>
          <w:del w:id="6" w:date="2025-06-17T19:12:07Z" w:author="Kim Luu"/>
          <w:b w:val="1"/>
          <w:bCs w:val="1"/>
          <w:sz w:val="36"/>
          <w:szCs w:val="36"/>
        </w:rPr>
      </w:pPr>
      <w:del w:id="7" w:date="2025-06-17T19:12:07Z" w:author="Kim Luu">
        <w:r>
          <w:rPr>
            <w:b w:val="1"/>
            <w:bCs w:val="1"/>
            <w:sz w:val="36"/>
            <w:szCs w:val="36"/>
            <w:rtl w:val="0"/>
            <w:lang w:val="en-US"/>
          </w:rPr>
          <w:delText>Dr. Wang:  _________________Pager/Time:_____________                  __________________________Pager/Time:_____________</w:delText>
        </w:r>
      </w:del>
    </w:p>
    <w:p>
      <w:pPr>
        <w:pStyle w:val="Body"/>
        <w:rPr>
          <w:del w:id="8" w:date="2025-06-17T19:12:07Z" w:author="Kim Luu"/>
          <w:b w:val="1"/>
          <w:bCs w:val="1"/>
          <w:sz w:val="36"/>
          <w:szCs w:val="36"/>
        </w:rPr>
      </w:pPr>
      <w:del w:id="9" w:date="2025-06-17T19:12:07Z" w:author="Kim Luu">
        <w:r>
          <w:rPr>
            <w:b w:val="1"/>
            <w:bCs w:val="1"/>
            <w:sz w:val="36"/>
            <w:szCs w:val="36"/>
            <w:rtl w:val="0"/>
            <w:lang w:val="en-US"/>
          </w:rPr>
          <w:delText>__________________________Pager/Time:_____________</w:delText>
        </w:r>
      </w:del>
    </w:p>
    <w:p>
      <w:pPr>
        <w:pStyle w:val="Body"/>
        <w:rPr>
          <w:del w:id="10" w:date="2025-06-17T19:12:07Z" w:author="Kim Luu"/>
          <w:b w:val="1"/>
          <w:bCs w:val="1"/>
          <w:sz w:val="36"/>
          <w:szCs w:val="36"/>
        </w:rPr>
      </w:pPr>
      <w:del w:id="11" w:date="2025-06-17T19:12:07Z" w:author="Kim Luu">
        <w:r>
          <w:rPr>
            <w:b w:val="1"/>
            <w:bCs w:val="1"/>
            <w:sz w:val="36"/>
            <w:szCs w:val="36"/>
            <w:rtl w:val="0"/>
            <w:lang w:val="en-US"/>
          </w:rPr>
          <w:delText>__________________________Pager/Time:_____________</w:delText>
        </w:r>
      </w:del>
    </w:p>
    <w:p>
      <w:pPr>
        <w:pStyle w:val="Body"/>
        <w:rPr>
          <w:del w:id="12" w:date="2025-06-17T19:12:07Z" w:author="Kim Luu"/>
          <w:b w:val="1"/>
          <w:bCs w:val="1"/>
          <w:sz w:val="36"/>
          <w:szCs w:val="36"/>
        </w:rPr>
      </w:pPr>
      <w:del w:id="13" w:date="2025-06-17T19:12:07Z" w:author="Kim Luu">
        <w:r>
          <w:rPr>
            <w:b w:val="1"/>
            <w:bCs w:val="1"/>
            <w:sz w:val="36"/>
            <w:szCs w:val="36"/>
            <w:rtl w:val="0"/>
            <w:lang w:val="en-US"/>
          </w:rPr>
          <w:delText>__________________________Pager/Time:_____________</w:delText>
        </w:r>
      </w:del>
    </w:p>
    <w:p>
      <w:pPr>
        <w:pStyle w:val="Body"/>
        <w:rPr>
          <w:b w:val="1"/>
          <w:bCs w:val="1"/>
          <w:sz w:val="36"/>
          <w:szCs w:val="36"/>
        </w:rPr>
      </w:pPr>
      <w:del w:id="14" w:date="2025-06-17T19:12:07Z" w:author="Kim Luu">
        <w:r>
          <w:rPr>
            <w:b w:val="1"/>
            <w:bCs w:val="1"/>
            <w:sz w:val="36"/>
            <w:szCs w:val="36"/>
            <w:rtl w:val="0"/>
            <w:lang w:val="en-US"/>
          </w:rPr>
          <w:delText>9 PM/Late:_________________Pager/Time:_____________</w:delText>
        </w:r>
      </w:del>
    </w:p>
    <w:p>
      <w:pPr>
        <w:pStyle w:val="Body"/>
      </w:pPr>
      <w:r>
        <w:rPr>
          <w:b w:val="1"/>
          <w:bCs w:val="1"/>
          <w:sz w:val="36"/>
          <w:szCs w:val="36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