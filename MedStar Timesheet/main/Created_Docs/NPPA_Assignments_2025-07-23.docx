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t>NP/PA Assignments                      Date: 2025-07-23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Point:   _______(410)215-</w:t>
      </w:r>
      <w:bookmarkStart w:name="_Int_yl9HEJPw" w:id="0"/>
      <w:r>
        <w:rPr>
          <w:b w:val="1"/>
          <w:bCs w:val="1"/>
          <w:sz w:val="36"/>
          <w:szCs w:val="36"/>
          <w:rtl w:val="0"/>
          <w:lang w:val="de-DE"/>
        </w:rPr>
        <w:t>6418  Pager</w:t>
      </w:r>
      <w:bookmarkEnd w:id="0"/>
      <w:r>
        <w:rPr>
          <w:b w:val="1"/>
          <w:bCs w:val="1"/>
          <w:sz w:val="36"/>
          <w:szCs w:val="36"/>
          <w:rtl w:val="0"/>
          <w:lang w:val="en-US"/>
        </w:rPr>
        <w:t>/Time:_____________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/>
        </w:rPr>
        <w:t xml:space="preserve">Dr. Wang: </w:t>
      </w:r>
      <w:r>
        <w:t>John Hermann NP</w:t>
      </w:r>
      <w:r>
        <w:rPr>
          <w:b/>
        </w:rPr>
        <w:t xml:space="preserve"> Pager/Time: </w:t>
      </w:r>
      <w:r>
        <w:t>630-530</w:t>
      </w:r>
    </w:p>
    <w:p>
      <w:pPr>
        <w:pStyle w:val="Body"/>
        <w:rPr>
          <w:b w:val="1"/>
          <w:bCs w:val="1"/>
          <w:sz w:val="36"/>
          <w:szCs w:val="36"/>
        </w:rPr>
      </w:pPr>
      <w:r>
        <w:t>Chris Finley PA</w:t>
      </w:r>
      <w:r>
        <w:rPr>
          <w:b/>
        </w:rPr>
        <w:t xml:space="preserve"> Pager/Time: </w:t>
      </w:r>
      <w:r>
        <w:t>7-5</w:t>
      </w:r>
    </w:p>
    <w:p>
      <w:pPr>
        <w:pStyle w:val="Body"/>
        <w:rPr>
          <w:b w:val="1"/>
          <w:bCs w:val="1"/>
          <w:sz w:val="36"/>
          <w:szCs w:val="36"/>
        </w:rPr>
      </w:pPr>
      <w:r>
        <w:t>Emidio Puliti NP</w:t>
      </w:r>
      <w:r>
        <w:rPr>
          <w:b/>
        </w:rPr>
        <w:t xml:space="preserve"> Pager/Time: </w:t>
      </w:r>
      <w:r>
        <w:t>6-6 (C)</w:t>
      </w:r>
    </w:p>
    <w:p>
      <w:pPr>
        <w:pStyle w:val="Body"/>
        <w:rPr>
          <w:b w:val="1"/>
          <w:bCs w:val="1"/>
          <w:sz w:val="36"/>
          <w:szCs w:val="36"/>
        </w:rPr>
      </w:pPr>
      <w:r>
        <w:t>Bao Tran Luu (Rose) PA</w:t>
      </w:r>
      <w:r>
        <w:rPr>
          <w:b/>
        </w:rPr>
        <w:t xml:space="preserve"> Pager/Time: </w:t>
      </w:r>
      <w:r>
        <w:t>6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/>
        </w:rPr>
        <w:t xml:space="preserve">9 PM/Late: </w:t>
      </w:r>
      <w:r>
        <w:t>Jessica Stehman PA</w:t>
      </w:r>
      <w:r>
        <w:rPr>
          <w:b/>
        </w:rPr>
        <w:t xml:space="preserve"> Pager/Time: </w:t>
      </w:r>
      <w:r>
        <w:t>1-9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del w:id="1" w:date="2025-06-17T19:12:07Z" w:author="Kim Luu"/>
          <w:b w:val="1"/>
          <w:bCs w:val="1"/>
          <w:sz w:val="36"/>
          <w:szCs w:val="36"/>
        </w:rPr>
      </w:pPr>
    </w:p>
    <w:p>
      <w:pPr>
        <w:pStyle w:val="Body"/>
        <w:rPr>
          <w:del w:id="2" w:date="2025-06-17T19:12:07Z" w:author="Kim Luu"/>
          <w:b w:val="1"/>
          <w:bCs w:val="1"/>
          <w:sz w:val="36"/>
          <w:szCs w:val="36"/>
        </w:rPr>
      </w:pPr>
      <w:del w:id="3" w:date="2025-06-17T19:12:07Z" w:author="Kim Luu">
        <w:r>
          <w:rPr>
            <w:b w:val="1"/>
            <w:bCs w:val="1"/>
            <w:sz w:val="36"/>
            <w:szCs w:val="36"/>
            <w:rtl w:val="0"/>
            <w:lang w:val="de-DE"/>
          </w:rPr>
          <w:delText>NP/PA Assignments                      Date:</w:delText>
        </w:r>
      </w:del>
    </w:p>
    <w:p>
      <w:pPr>
        <w:pStyle w:val="Body"/>
        <w:rPr>
          <w:del w:id="4" w:date="2025-06-17T19:12:07Z" w:author="Kim Luu"/>
          <w:b w:val="1"/>
          <w:bCs w:val="1"/>
          <w:sz w:val="36"/>
          <w:szCs w:val="36"/>
        </w:rPr>
      </w:pPr>
      <w:del w:id="5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Point:   _______(410)215-6418  Pager/Time:_____________</w:delText>
        </w:r>
      </w:del>
    </w:p>
    <w:p>
      <w:pPr>
        <w:pStyle w:val="Body"/>
        <w:rPr>
          <w:del w:id="6" w:date="2025-06-17T19:12:07Z" w:author="Kim Luu"/>
          <w:b w:val="1"/>
          <w:bCs w:val="1"/>
          <w:sz w:val="36"/>
          <w:szCs w:val="36"/>
        </w:rPr>
      </w:pPr>
      <w:del w:id="7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Dr. Wang:  _________________Pager/Time:_____________                  __________________________Pager/Time:_____________</w:delText>
        </w:r>
      </w:del>
    </w:p>
    <w:p>
      <w:pPr>
        <w:pStyle w:val="Body"/>
        <w:rPr>
          <w:del w:id="8" w:date="2025-06-17T19:12:07Z" w:author="Kim Luu"/>
          <w:b w:val="1"/>
          <w:bCs w:val="1"/>
          <w:sz w:val="36"/>
          <w:szCs w:val="36"/>
        </w:rPr>
      </w:pPr>
      <w:del w:id="9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del w:id="10" w:date="2025-06-17T19:12:07Z" w:author="Kim Luu"/>
          <w:b w:val="1"/>
          <w:bCs w:val="1"/>
          <w:sz w:val="36"/>
          <w:szCs w:val="36"/>
        </w:rPr>
      </w:pPr>
      <w:del w:id="11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del w:id="12" w:date="2025-06-17T19:12:07Z" w:author="Kim Luu"/>
          <w:b w:val="1"/>
          <w:bCs w:val="1"/>
          <w:sz w:val="36"/>
          <w:szCs w:val="36"/>
        </w:rPr>
      </w:pPr>
      <w:del w:id="13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b w:val="1"/>
          <w:bCs w:val="1"/>
          <w:sz w:val="36"/>
          <w:szCs w:val="36"/>
        </w:rPr>
      </w:pPr>
      <w:del w:id="14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9 PM/Late:_________________Pager/Time:_____________</w:delText>
        </w:r>
      </w:del>
    </w:p>
    <w:p>
      <w:pPr>
        <w:pStyle w:val="Body"/>
      </w:pPr>
      <w:r>
        <w:rPr>
          <w:b w:val="1"/>
          <w:bCs w:val="1"/>
          <w:sz w:val="36"/>
          <w:szCs w:val="3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